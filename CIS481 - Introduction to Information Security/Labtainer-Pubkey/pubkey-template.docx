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8" w:space="1" w:color="4F81BD"/>
        </w:pBdr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Lab 4 Report</w:t>
        <w:br/>
        <w:t>Exploring Public Key Certificates</w:t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t>James Cook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ins w:id="3" w:author="Microsoft Office User" w:date="2017-05-02T10:39:00Z"/>
        </w:rPr>
      </w:pPr>
      <w:ins w:id="0" w:author="Microsoft Office User" w:date="2017-05-02T10:39:00Z">
        <w:r>
          <w:rPr/>
          <w:t>What Operating System (OS) were you using for this exercise? (Windows 7, Windows 10, MacOS 10.11</w:t>
        </w:r>
      </w:ins>
      <w:ins w:id="1" w:author="Microsoft Office User" w:date="2017-05-02T10:41:00Z">
        <w:r>
          <w:rPr/>
          <w:t>, etc</w:t>
        </w:r>
      </w:ins>
      <w:ins w:id="2" w:author="Microsoft Office User" w:date="2017-05-02T10:39:00Z">
        <w:bookmarkStart w:id="0" w:name="_GoBack"/>
        <w:bookmarkEnd w:id="0"/>
        <w:r>
          <w:rPr/>
          <w:t xml:space="preserve">?) </w:t>
        </w:r>
      </w:ins>
    </w:p>
    <w:p>
      <w:pPr>
        <w:pStyle w:val="ListParagraph"/>
        <w:rPr>
          <w:ins w:id="5" w:author="Microsoft Office User" w:date="2017-05-02T10:41:00Z"/>
        </w:rPr>
      </w:pPr>
      <w:ins w:id="4" w:author="Microsoft Office User" w:date="2017-05-02T10:41:00Z">
        <w:r>
          <w:rPr/>
        </w:r>
      </w:ins>
    </w:p>
    <w:p>
      <w:pPr>
        <w:pStyle w:val="ListParagraph"/>
        <w:rPr>
          <w:color w:themeColor="text2" w:themeTint="99" w:val="548DD4"/>
          <w:ins w:id="8" w:author="Microsoft Office User" w:date="2017-05-02T10:40:00Z"/>
        </w:rPr>
      </w:pPr>
      <w:ins w:id="6" w:author="Microsoft Office User" w:date="2017-05-02T10:41:00Z">
        <w:del w:id="7" w:author="Unknown Author" w:date="2025-04-21T01:06:47Z">
          <w:r>
            <w:rPr>
              <w:color w:themeColor="text2" w:themeTint="99" w:val="548DD4"/>
            </w:rPr>
            <w:delText>TBD</w:delText>
          </w:r>
        </w:del>
      </w:ins>
      <w:r>
        <w:rPr>
          <w:color w:themeColor="text2" w:themeTint="99" w:val="548DD4"/>
        </w:rPr>
        <w:t>Linux Ubuntu</w:t>
      </w:r>
    </w:p>
    <w:p>
      <w:pPr>
        <w:pStyle w:val="ListParagraph"/>
        <w:pPrChange w:id="0" w:author="Microsoft Office User" w:date="2017-05-02T10:40:00Z">
          <w:pPr>
            <w:pStyle w:val="ListParagraph"/>
            <w:numPr>
              <w:ilvl w:val="0"/>
              <w:numId w:val="1"/>
            </w:numPr>
            <w:ind w:hanging="360" w:left="720"/>
          </w:pPr>
        </w:pPrChange>
        <w:rPr>
          <w:ins w:id="9" w:author="Microsoft Office User" w:date="2017-05-02T10:40:00Z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ns w:id="11" w:author="Microsoft Office User" w:date="2017-05-02T10:39:00Z"/>
        </w:rPr>
      </w:pPr>
      <w:ins w:id="10" w:author="Microsoft Office User" w:date="2017-05-02T10:39:00Z">
        <w:r>
          <w:rPr/>
          <w:t>What browser were you using for this exercise? (The exact version would be useful)</w:t>
        </w:r>
      </w:ins>
    </w:p>
    <w:p>
      <w:pPr>
        <w:pStyle w:val="ListParagraph"/>
        <w:pPrChange w:id="0" w:author="Microsoft Office User" w:date="2017-05-02T10:40:00Z">
          <w:pPr>
            <w:pStyle w:val="ListParagraph"/>
            <w:numPr>
              <w:ilvl w:val="0"/>
              <w:numId w:val="1"/>
            </w:numPr>
            <w:ind w:hanging="360" w:left="720"/>
          </w:pPr>
        </w:pPrChange>
        <w:rPr>
          <w:ins w:id="12" w:author="Microsoft Office User" w:date="2017-05-02T10:39:00Z"/>
        </w:rPr>
      </w:pPr>
      <w:r>
        <w:rPr/>
      </w:r>
    </w:p>
    <w:p>
      <w:pPr>
        <w:pStyle w:val="ListParagraph"/>
        <w:rPr>
          <w:color w:themeColor="text2" w:themeTint="99" w:val="548DD4"/>
          <w:ins w:id="13" w:author="Microsoft Office User" w:date="2017-05-02T10:40:00Z"/>
        </w:rPr>
      </w:pPr>
      <w:r>
        <w:rPr>
          <w:color w:themeColor="text2" w:themeTint="99" w:val="548DD4"/>
        </w:rPr>
        <w:t xml:space="preserve">Firefox Version 135.0.1 (64-bit) </w:t>
      </w:r>
    </w:p>
    <w:p>
      <w:pPr>
        <w:pStyle w:val="ListParagraph"/>
        <w:pPrChange w:id="0" w:author="Microsoft Office User" w:date="2017-05-02T10:40:00Z">
          <w:pPr>
            <w:pStyle w:val="ListParagraph"/>
            <w:numPr>
              <w:ilvl w:val="0"/>
              <w:numId w:val="1"/>
            </w:numPr>
            <w:ind w:hanging="360" w:left="720"/>
          </w:pPr>
        </w:pPrChange>
        <w:rPr>
          <w:ins w:id="15" w:author="Microsoft Office User" w:date="2017-05-02T10:38:00Z"/>
        </w:rPr>
      </w:pPr>
      <w:ins w:id="14" w:author="Microsoft Office User" w:date="2017-05-02T10:38:00Z">
        <w:r>
          <w:rPr/>
        </w:r>
      </w:ins>
    </w:p>
    <w:p>
      <w:pPr>
        <w:pStyle w:val="ListParagraph"/>
        <w:numPr>
          <w:ilvl w:val="0"/>
          <w:numId w:val="1"/>
        </w:numPr>
        <w:rPr/>
      </w:pPr>
      <w:r>
        <w:rPr/>
        <w:t>Referring to the first four tables in the worksheet, what observations can you make from this small sample size?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themeColor="text2" w:themeTint="99" w:val="548DD4"/>
        </w:rPr>
      </w:pPr>
      <w:r>
        <w:rPr>
          <w:color w:themeColor="text2" w:themeTint="99" w:val="548DD4"/>
        </w:rPr>
        <w:t>DigiCert is very common among websites. Google uses their own certification. Elliptic Curve algorithm is common as well.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Referring to the table in item #5 of the worksheet, what observations can you make on this small sample size?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themeColor="text2" w:themeTint="99" w:val="548DD4"/>
        </w:rPr>
      </w:pPr>
      <w:r>
        <w:rPr>
          <w:color w:themeColor="text2" w:themeTint="99" w:val="548DD4"/>
        </w:rPr>
        <w:t>Most websites nowadays only supports https and redirects all http connections.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Of those sites that support HTTPS in item #5, what is your guess as to why?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themeColor="text2" w:themeTint="99" w:val="548DD4"/>
        </w:rPr>
      </w:pPr>
      <w:r>
        <w:rPr>
          <w:color w:themeColor="text2" w:themeTint="99" w:val="548DD4"/>
        </w:rPr>
        <w:t xml:space="preserve">Because the sites handle sensitive information such as ID and PW which should be protected.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did you learn from this exercise (if anything)?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themeColor="text2" w:themeTint="99" w:val="548DD4"/>
        </w:rPr>
      </w:pPr>
      <w:r>
        <w:rPr>
          <w:color w:themeColor="text2" w:themeTint="99" w:val="548DD4"/>
        </w:rPr>
        <w:t>RSA is widely used across all industries or types of websites. Financial websites entirely used RSA. This might suggest that they have high trust in RSA’s security,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could this exercise be improved?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themeColor="text2" w:themeTint="99" w:val="548DD4"/>
        </w:rPr>
      </w:pPr>
      <w:r>
        <w:rPr>
          <w:color w:themeColor="text2" w:themeTint="99" w:val="548DD4"/>
        </w:rPr>
        <w:t>Default firefox browser is outdated and crashes on many websites, making this lab unable to complete. I had to use the latest version of firefox.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20" w:right="720" w:gutter="0" w:header="720" w:top="777" w:footer="720" w:bottom="77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Rev: 201</w:t>
    </w:r>
    <w:ins w:id="16" w:author="Microsoft Office User" w:date="2017-05-02T10:40:00Z">
      <w:r>
        <w:rPr/>
        <w:t>7-05-02</w:t>
      </w:r>
    </w:ins>
    <w:del w:id="17" w:author="Microsoft Office User" w:date="2017-05-02T10:40:00Z">
      <w:r>
        <w:rPr/>
        <w:delText>6-10-17</w:delText>
      </w:r>
    </w:del>
    <w:r>
      <w:rPr/>
      <w:tab/>
    </w:r>
    <w:r>
      <w:rPr>
        <w:rStyle w:val="PageNumber"/>
        <w:rFonts w:cs="Times New Roman" w:ascii="Times New Roman" w:hAnsi="Times New Roman"/>
      </w:rPr>
      <w:t xml:space="preserve">Page </w:t>
    </w:r>
    <w:r>
      <w:rPr>
        <w:rStyle w:val="PageNumber"/>
        <w:rFonts w:cs="Times New Roman" w:ascii="Times New Roman" w:hAnsi="Times New Roman"/>
      </w:rPr>
      <w:fldChar w:fldCharType="begin"/>
    </w:r>
    <w:r>
      <w:rPr>
        <w:rStyle w:val="PageNumber"/>
        <w:rFonts w:cs="Times New Roman" w:ascii="Times New Roman" w:hAnsi="Times New Roman"/>
      </w:rPr>
      <w:instrText xml:space="preserve"> PAGE </w:instrText>
    </w:r>
    <w:r>
      <w:rPr>
        <w:rStyle w:val="PageNumber"/>
        <w:rFonts w:cs="Times New Roman" w:ascii="Times New Roman" w:hAnsi="Times New Roman"/>
      </w:rPr>
      <w:fldChar w:fldCharType="separate"/>
    </w:r>
    <w:r>
      <w:rPr>
        <w:rStyle w:val="PageNumber"/>
        <w:rFonts w:cs="Times New Roman" w:ascii="Times New Roman" w:hAnsi="Times New Roman"/>
      </w:rPr>
      <w:t>1</w:t>
    </w:r>
    <w:r>
      <w:rPr>
        <w:rStyle w:val="PageNumber"/>
        <w:rFonts w:cs="Times New Roman" w:ascii="Times New Roman" w:hAnsi="Times New Roman"/>
      </w:rPr>
      <w:fldChar w:fldCharType="end"/>
    </w:r>
    <w:r>
      <w:rPr>
        <w:rStyle w:val="PageNumber"/>
        <w:rFonts w:cs="Times New Roman" w:ascii="Times New Roman" w:hAnsi="Times New Roman"/>
      </w:rPr>
      <w:t xml:space="preserve"> of </w:t>
    </w:r>
    <w:r>
      <w:rPr>
        <w:rStyle w:val="PageNumber"/>
        <w:rFonts w:cs="Times New Roman" w:ascii="Times New Roman" w:hAnsi="Times New Roman"/>
      </w:rPr>
      <w:fldChar w:fldCharType="begin"/>
    </w:r>
    <w:r>
      <w:rPr>
        <w:rStyle w:val="PageNumber"/>
        <w:rFonts w:cs="Times New Roman" w:ascii="Times New Roman" w:hAnsi="Times New Roman"/>
      </w:rPr>
      <w:instrText xml:space="preserve"> NUMPAGES </w:instrText>
    </w:r>
    <w:r>
      <w:rPr>
        <w:rStyle w:val="PageNumber"/>
        <w:rFonts w:cs="Times New Roman" w:ascii="Times New Roman" w:hAnsi="Times New Roman"/>
      </w:rPr>
      <w:fldChar w:fldCharType="separate"/>
    </w:r>
    <w:r>
      <w:rPr>
        <w:rStyle w:val="PageNumber"/>
        <w:rFonts w:cs="Times New Roman" w:ascii="Times New Roman" w:hAnsi="Times New Roman"/>
      </w:rPr>
      <w:t>1</w:t>
    </w:r>
    <w:r>
      <w:rPr>
        <w:rStyle w:val="PageNumber"/>
        <w:rFonts w:cs="Times New Roman"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Rev: 201</w:t>
    </w:r>
    <w:ins w:id="18" w:author="Microsoft Office User" w:date="2017-05-02T10:40:00Z">
      <w:r>
        <w:rPr/>
        <w:t>7-05-02</w:t>
      </w:r>
    </w:ins>
    <w:del w:id="19" w:author="Microsoft Office User" w:date="2017-05-02T10:40:00Z">
      <w:r>
        <w:rPr/>
        <w:delText>6-10-17</w:delText>
      </w:r>
    </w:del>
    <w:r>
      <w:rPr/>
      <w:tab/>
    </w:r>
    <w:r>
      <w:rPr>
        <w:rStyle w:val="PageNumber"/>
        <w:rFonts w:cs="Times New Roman" w:ascii="Times New Roman" w:hAnsi="Times New Roman"/>
      </w:rPr>
      <w:t xml:space="preserve">Page </w:t>
    </w:r>
    <w:r>
      <w:rPr>
        <w:rStyle w:val="PageNumber"/>
        <w:rFonts w:cs="Times New Roman" w:ascii="Times New Roman" w:hAnsi="Times New Roman"/>
      </w:rPr>
      <w:fldChar w:fldCharType="begin"/>
    </w:r>
    <w:r>
      <w:rPr>
        <w:rStyle w:val="PageNumber"/>
        <w:rFonts w:cs="Times New Roman" w:ascii="Times New Roman" w:hAnsi="Times New Roman"/>
      </w:rPr>
      <w:instrText xml:space="preserve"> PAGE </w:instrText>
    </w:r>
    <w:r>
      <w:rPr>
        <w:rStyle w:val="PageNumber"/>
        <w:rFonts w:cs="Times New Roman" w:ascii="Times New Roman" w:hAnsi="Times New Roman"/>
      </w:rPr>
      <w:fldChar w:fldCharType="separate"/>
    </w:r>
    <w:r>
      <w:rPr>
        <w:rStyle w:val="PageNumber"/>
        <w:rFonts w:cs="Times New Roman" w:ascii="Times New Roman" w:hAnsi="Times New Roman"/>
      </w:rPr>
      <w:t>1</w:t>
    </w:r>
    <w:r>
      <w:rPr>
        <w:rStyle w:val="PageNumber"/>
        <w:rFonts w:cs="Times New Roman" w:ascii="Times New Roman" w:hAnsi="Times New Roman"/>
      </w:rPr>
      <w:fldChar w:fldCharType="end"/>
    </w:r>
    <w:r>
      <w:rPr>
        <w:rStyle w:val="PageNumber"/>
        <w:rFonts w:cs="Times New Roman" w:ascii="Times New Roman" w:hAnsi="Times New Roman"/>
      </w:rPr>
      <w:t xml:space="preserve"> of </w:t>
    </w:r>
    <w:r>
      <w:rPr>
        <w:rStyle w:val="PageNumber"/>
        <w:rFonts w:cs="Times New Roman" w:ascii="Times New Roman" w:hAnsi="Times New Roman"/>
      </w:rPr>
      <w:fldChar w:fldCharType="begin"/>
    </w:r>
    <w:r>
      <w:rPr>
        <w:rStyle w:val="PageNumber"/>
        <w:rFonts w:cs="Times New Roman" w:ascii="Times New Roman" w:hAnsi="Times New Roman"/>
      </w:rPr>
      <w:instrText xml:space="preserve"> NUMPAGES </w:instrText>
    </w:r>
    <w:r>
      <w:rPr>
        <w:rStyle w:val="PageNumber"/>
        <w:rFonts w:cs="Times New Roman" w:ascii="Times New Roman" w:hAnsi="Times New Roman"/>
      </w:rPr>
      <w:fldChar w:fldCharType="separate"/>
    </w:r>
    <w:r>
      <w:rPr>
        <w:rStyle w:val="PageNumber"/>
        <w:rFonts w:cs="Times New Roman" w:ascii="Times New Roman" w:hAnsi="Times New Roman"/>
      </w:rPr>
      <w:t>1</w:t>
    </w:r>
    <w:r>
      <w:rPr>
        <w:rStyle w:val="PageNumber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990" w:leader="none"/>
      </w:tabs>
      <w:rPr/>
    </w:pPr>
    <w:r>
      <w:rPr/>
      <w:tab/>
      <w:tab/>
      <w:t>CS3600 Lab 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990" w:leader="none"/>
      </w:tabs>
      <w:rPr/>
    </w:pPr>
    <w:r>
      <w:rPr/>
      <w:tab/>
      <w:tab/>
      <w:t>CS3600 Lab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fullPage" w:percent="125"/>
  <w:revisionView w:insDel="0" w:formatting="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2a2f"/>
    <w:rPr>
      <w:rFonts w:ascii="Lucida Grande" w:hAnsi="Lucida Grande" w:cs="Lucida Grande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1569c4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9c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569c4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569c4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7ec3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0a3c6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2f28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32f28"/>
    <w:rPr>
      <w:sz w:val="24"/>
      <w:szCs w:val="24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32f28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0709"/>
    <w:rPr>
      <w:color w:themeColor="hyperlink" w:val="0000FF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1230a7"/>
    <w:rPr>
      <w:sz w:val="24"/>
      <w:szCs w:val="24"/>
    </w:rPr>
  </w:style>
  <w:style w:type="character" w:styleId="FootnoteCharacters">
    <w:name w:val="Footnote Characters"/>
    <w:basedOn w:val="DefaultParagraphFont"/>
    <w:uiPriority w:val="99"/>
    <w:unhideWhenUsed/>
    <w:qFormat/>
    <w:rsid w:val="001230a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a2f"/>
    <w:pPr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efault" w:customStyle="1">
    <w:name w:val="Default"/>
    <w:qFormat/>
    <w:rsid w:val="001569c4"/>
    <w:pPr>
      <w:widowControl w:val="fals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eastAsia="en-US" w:val="en-US" w:bidi="ar-SA"/>
    </w:rPr>
  </w:style>
  <w:style w:type="paragraph" w:styleId="CM8" w:customStyle="1">
    <w:name w:val="CM8"/>
    <w:basedOn w:val="Default"/>
    <w:next w:val="Default"/>
    <w:uiPriority w:val="99"/>
    <w:qFormat/>
    <w:rsid w:val="001569c4"/>
    <w:pPr/>
    <w:rPr>
      <w:rFonts w:cs="Times New Roman"/>
      <w:color w:val="auto"/>
    </w:rPr>
  </w:style>
  <w:style w:type="paragraph" w:styleId="CM1" w:customStyle="1">
    <w:name w:val="CM1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CM9" w:customStyle="1">
    <w:name w:val="CM9"/>
    <w:basedOn w:val="Default"/>
    <w:next w:val="Default"/>
    <w:uiPriority w:val="99"/>
    <w:qFormat/>
    <w:rsid w:val="001569c4"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b005fb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f32f28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32f28"/>
    <w:pPr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1230a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d541a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LibreOffice/24.2.7.2$Linux_X86_64 LibreOffice_project/420$Build-2</Application>
  <AppVersion>15.0000</AppVersion>
  <Pages>1</Pages>
  <Words>228</Words>
  <Characters>1117</Characters>
  <CharactersWithSpaces>1325</CharactersWithSpaces>
  <Paragraphs>18</Paragraphs>
  <Company>Naval Postgraduate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2015-05-15T16:33:00Z</dcterms:created>
  <dc:creator>Paul Clark</dc:creator>
  <dc:description/>
  <dc:language>en-US</dc:language>
  <cp:lastModifiedBy/>
  <cp:lastPrinted>2015-05-15T17:20:00Z</cp:lastPrinted>
  <dcterms:modified xsi:type="dcterms:W3CDTF">2025-04-21T01:12:20Z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